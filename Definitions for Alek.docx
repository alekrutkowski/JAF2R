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A042" w14:textId="0AE7B6D8" w:rsidR="00447041" w:rsidRPr="00447041" w:rsidRDefault="00447041" w:rsidP="00447041">
      <w:pPr>
        <w:pBdr>
          <w:bottom w:val="single" w:sz="4" w:space="1" w:color="auto"/>
        </w:pBdr>
        <w:ind w:left="-142"/>
        <w:jc w:val="center"/>
        <w:rPr>
          <w:b/>
          <w:bCs/>
          <w:color w:val="0070C0"/>
          <w:sz w:val="28"/>
          <w:szCs w:val="28"/>
        </w:rPr>
      </w:pPr>
      <w:r w:rsidRPr="00447041">
        <w:rPr>
          <w:b/>
          <w:bCs/>
          <w:color w:val="0070C0"/>
          <w:sz w:val="28"/>
          <w:szCs w:val="28"/>
        </w:rPr>
        <w:t>Proposed changes</w:t>
      </w:r>
    </w:p>
    <w:p w14:paraId="449D32B7" w14:textId="45F3BBEF" w:rsidR="001061C4" w:rsidRDefault="001061C4" w:rsidP="001061C4">
      <w:pPr>
        <w:ind w:left="6663"/>
      </w:pPr>
      <w:r>
        <w:t>Should have: une_rt_a</w:t>
      </w:r>
    </w:p>
    <w:tbl>
      <w:tblPr>
        <w:tblW w:w="12704" w:type="dxa"/>
        <w:tblInd w:w="-993" w:type="dxa"/>
        <w:tblLook w:val="04A0" w:firstRow="1" w:lastRow="0" w:firstColumn="1" w:lastColumn="0" w:noHBand="0" w:noVBand="1"/>
      </w:tblPr>
      <w:tblGrid>
        <w:gridCol w:w="1843"/>
        <w:gridCol w:w="600"/>
        <w:gridCol w:w="4928"/>
        <w:gridCol w:w="265"/>
        <w:gridCol w:w="1060"/>
        <w:gridCol w:w="4056"/>
      </w:tblGrid>
      <w:tr w:rsidR="001061C4" w:rsidRPr="001061C4" w14:paraId="0D4D8EF2" w14:textId="77777777" w:rsidTr="001061C4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B69D" w14:textId="77777777" w:rsidR="001061C4" w:rsidRPr="001061C4" w:rsidRDefault="001061C4" w:rsidP="001061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PA1.C3.15-74.F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A7DC" w14:textId="77777777" w:rsidR="001061C4" w:rsidRPr="001061C4" w:rsidRDefault="001061C4" w:rsidP="001061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  <w:t>PA1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F18275" w14:textId="77777777" w:rsidR="001061C4" w:rsidRPr="001061C4" w:rsidRDefault="001061C4" w:rsidP="001061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  <w:t>Unemployment rate in age group 15-74 - women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268CB0" w14:textId="77777777" w:rsidR="001061C4" w:rsidRPr="001061C4" w:rsidRDefault="001061C4" w:rsidP="001061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AEFE8AC" w14:textId="77777777" w:rsidR="001061C4" w:rsidRPr="001061C4" w:rsidRDefault="001061C4" w:rsidP="001061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une_rt_a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0BDD2D3" w14:textId="4F050EBB" w:rsidR="001061C4" w:rsidRPr="001061C4" w:rsidRDefault="001061C4" w:rsidP="001061C4">
            <w:pPr>
              <w:spacing w:after="0" w:line="240" w:lineRule="auto"/>
              <w:ind w:left="175"/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to change code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to main</w:t>
            </w:r>
          </w:p>
        </w:tc>
      </w:tr>
      <w:tr w:rsidR="001061C4" w:rsidRPr="001061C4" w14:paraId="167A89B6" w14:textId="77777777" w:rsidTr="001061C4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866B" w14:textId="77777777" w:rsidR="001061C4" w:rsidRPr="001061C4" w:rsidRDefault="001061C4" w:rsidP="001061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PA1.C3.15-74.M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BE87" w14:textId="77777777" w:rsidR="001061C4" w:rsidRPr="001061C4" w:rsidRDefault="001061C4" w:rsidP="001061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  <w:t>PA1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2028D2" w14:textId="77777777" w:rsidR="001061C4" w:rsidRPr="001061C4" w:rsidRDefault="001061C4" w:rsidP="001061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  <w:t xml:space="preserve">Unemployment rate in age group 15-74 - men 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3CAC9B7" w14:textId="77777777" w:rsidR="001061C4" w:rsidRPr="001061C4" w:rsidRDefault="001061C4" w:rsidP="001061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5A971FC" w14:textId="77777777" w:rsidR="001061C4" w:rsidRPr="001061C4" w:rsidRDefault="001061C4" w:rsidP="001061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une_rt_a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8697CF" w14:textId="1158F59E" w:rsidR="001061C4" w:rsidRPr="001061C4" w:rsidRDefault="001061C4" w:rsidP="001061C4">
            <w:pPr>
              <w:spacing w:after="0" w:line="240" w:lineRule="auto"/>
              <w:ind w:left="175"/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to change code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to main</w:t>
            </w:r>
          </w:p>
        </w:tc>
      </w:tr>
      <w:tr w:rsidR="001061C4" w:rsidRPr="001061C4" w14:paraId="11EBD6D4" w14:textId="77777777" w:rsidTr="001061C4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D6B8" w14:textId="77777777" w:rsidR="001061C4" w:rsidRPr="001061C4" w:rsidRDefault="001061C4" w:rsidP="001061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PA1.C3.15-74.T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353F" w14:textId="77777777" w:rsidR="001061C4" w:rsidRPr="001061C4" w:rsidRDefault="001061C4" w:rsidP="001061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  <w:t>PA1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E29B03" w14:textId="77777777" w:rsidR="001061C4" w:rsidRPr="001061C4" w:rsidRDefault="001061C4" w:rsidP="001061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  <w:t>Unemployment rate in age group 15-74 - total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6195DC" w14:textId="77777777" w:rsidR="001061C4" w:rsidRPr="001061C4" w:rsidRDefault="001061C4" w:rsidP="001061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BEF59B" w14:textId="77777777" w:rsidR="001061C4" w:rsidRPr="001061C4" w:rsidRDefault="001061C4" w:rsidP="001061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une_rt_a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8E12F9A" w14:textId="01164EFB" w:rsidR="001061C4" w:rsidRPr="001061C4" w:rsidRDefault="001061C4" w:rsidP="001061C4">
            <w:pPr>
              <w:spacing w:after="0" w:line="240" w:lineRule="auto"/>
              <w:ind w:left="175"/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061C4"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to change code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to main</w:t>
            </w:r>
          </w:p>
        </w:tc>
      </w:tr>
    </w:tbl>
    <w:p w14:paraId="763812AA" w14:textId="77777777" w:rsidR="001061C4" w:rsidRDefault="001061C4" w:rsidP="00DA7B88"/>
    <w:p w14:paraId="04318231" w14:textId="268963A5" w:rsidR="00C81B85" w:rsidRPr="00C81B85" w:rsidRDefault="00C81B85" w:rsidP="00DA7B88">
      <w:pPr>
        <w:rPr>
          <w:b/>
          <w:bCs/>
        </w:rPr>
      </w:pPr>
      <w:r w:rsidRPr="00C81B85">
        <w:rPr>
          <w:b/>
          <w:bCs/>
        </w:rPr>
        <w:t>https://doi.org/10.2908/UNE_RT_A</w:t>
      </w:r>
    </w:p>
    <w:p w14:paraId="710CEE43" w14:textId="77777777" w:rsidR="001061C4" w:rsidRDefault="001061C4" w:rsidP="001061C4">
      <w:r>
        <w:t xml:space="preserve">inside(JAF_INDICATORS, indicator_named = "PA1.C3.15-74.F") = </w:t>
      </w:r>
    </w:p>
    <w:p w14:paraId="181D6A5E" w14:textId="77777777" w:rsidR="001061C4" w:rsidRDefault="001061C4" w:rsidP="001061C4">
      <w:r>
        <w:t>specification(</w:t>
      </w:r>
    </w:p>
    <w:p w14:paraId="3B864C86" w14:textId="77777777" w:rsidR="001061C4" w:rsidRDefault="001061C4" w:rsidP="001061C4">
      <w:r>
        <w:t>name = "Unemployment rate in age group 15-74 - women",</w:t>
      </w:r>
    </w:p>
    <w:p w14:paraId="2A32893F" w14:textId="2AF2BC26" w:rsidR="001061C4" w:rsidRDefault="001061C4" w:rsidP="001061C4">
      <w:r>
        <w:t>unit_of_level = "</w:t>
      </w:r>
      <w:ins w:id="0" w:author="RUTKOWSKI Aleksander (EMPL)" w:date="2024-11-11T10:01:00Z">
        <w:r w:rsidR="00706FCE" w:rsidRPr="00C81B85">
          <w:rPr>
            <w:color w:val="FF0000"/>
          </w:rPr>
          <w:t>%</w:t>
        </w:r>
        <w:r w:rsidR="00706FCE">
          <w:rPr>
            <w:color w:val="FF0000"/>
          </w:rPr>
          <w:t xml:space="preserve"> </w:t>
        </w:r>
        <w:r w:rsidR="00706FCE" w:rsidRPr="00C81B85">
          <w:rPr>
            <w:color w:val="FF0000"/>
          </w:rPr>
          <w:t>(of population in the labour force</w:t>
        </w:r>
        <w:r w:rsidR="00706FCE">
          <w:rPr>
            <w:color w:val="FF0000"/>
          </w:rPr>
          <w:t>, women 15-74</w:t>
        </w:r>
        <w:r w:rsidR="00706FCE" w:rsidRPr="00C81B85">
          <w:rPr>
            <w:color w:val="FF0000"/>
          </w:rPr>
          <w:t>)</w:t>
        </w:r>
      </w:ins>
      <w:del w:id="1" w:author="RUTKOWSKI Aleksander (EMPL)" w:date="2024-11-11T10:01:00Z">
        <w:r w:rsidDel="00706FCE">
          <w:delText>% (of active women 15-74)</w:delText>
        </w:r>
      </w:del>
      <w:r>
        <w:t>",</w:t>
      </w:r>
      <w:r w:rsidR="00C81B85">
        <w:t xml:space="preserve"> </w:t>
      </w:r>
      <w:del w:id="2" w:author="RUTKOWSKI Aleksander (EMPL)" w:date="2024-11-11T10:01:00Z">
        <w:r w:rsidR="00C81B85" w:rsidRPr="00C81B85" w:rsidDel="00706FCE">
          <w:rPr>
            <w:color w:val="FF0000"/>
          </w:rPr>
          <w:delText>better to say %</w:delText>
        </w:r>
        <w:r w:rsidR="00E006AE" w:rsidDel="00706FCE">
          <w:rPr>
            <w:color w:val="FF0000"/>
          </w:rPr>
          <w:delText xml:space="preserve"> </w:delText>
        </w:r>
        <w:r w:rsidR="00C81B85" w:rsidRPr="00C81B85" w:rsidDel="00706FCE">
          <w:rPr>
            <w:color w:val="FF0000"/>
          </w:rPr>
          <w:delText>(of population in the labour force</w:delText>
        </w:r>
        <w:r w:rsidR="00E006AE" w:rsidDel="00706FCE">
          <w:rPr>
            <w:color w:val="FF0000"/>
          </w:rPr>
          <w:delText>, women 15-74</w:delText>
        </w:r>
        <w:r w:rsidR="00C81B85" w:rsidRPr="00C81B85" w:rsidDel="00706FCE">
          <w:rPr>
            <w:color w:val="FF0000"/>
          </w:rPr>
          <w:delText>)</w:delText>
        </w:r>
      </w:del>
    </w:p>
    <w:p w14:paraId="6FC8042F" w14:textId="77777777" w:rsidR="001061C4" w:rsidRDefault="001061C4" w:rsidP="001061C4">
      <w:r>
        <w:t>unit_of_change = "pp",</w:t>
      </w:r>
    </w:p>
    <w:p w14:paraId="67557828" w14:textId="77777777" w:rsidR="001061C4" w:rsidRDefault="001061C4" w:rsidP="001061C4">
      <w:r>
        <w:t>indicator_groups = "OUTPUT CONTEXT COMPENDIUM 1 COUNTRY",</w:t>
      </w:r>
    </w:p>
    <w:p w14:paraId="54EF84C0" w14:textId="77777777" w:rsidR="001061C4" w:rsidRPr="001061C4" w:rsidRDefault="001061C4" w:rsidP="001061C4">
      <w:pPr>
        <w:rPr>
          <w:lang w:val="fr-BE"/>
        </w:rPr>
      </w:pPr>
      <w:r w:rsidRPr="001061C4">
        <w:rPr>
          <w:lang w:val="fr-BE"/>
        </w:rPr>
        <w:t>source = "Eurostat, EU Labour Force Survey",</w:t>
      </w:r>
    </w:p>
    <w:p w14:paraId="03C49B03" w14:textId="77777777" w:rsidR="001061C4" w:rsidRDefault="001061C4" w:rsidP="001061C4">
      <w:r>
        <w:t>high_is_good = FALSE,</w:t>
      </w:r>
    </w:p>
    <w:p w14:paraId="287B6CBA" w14:textId="66D23309" w:rsidR="001061C4" w:rsidRDefault="001061C4" w:rsidP="001061C4">
      <w:r>
        <w:t>value = fromEurostatDataset("</w:t>
      </w:r>
      <w:r w:rsidR="00C81B85">
        <w:rPr>
          <w:b/>
          <w:bCs/>
        </w:rPr>
        <w:t>une_rt_a</w:t>
      </w:r>
      <w:r>
        <w:t xml:space="preserve">", </w:t>
      </w:r>
    </w:p>
    <w:p w14:paraId="2206DC9C" w14:textId="03742E23" w:rsidR="001061C4" w:rsidRDefault="001061C4" w:rsidP="001061C4">
      <w:r>
        <w:t xml:space="preserve">    with_filters(sex = "F", unit = "</w:t>
      </w:r>
      <w:del w:id="3" w:author="RUTKOWSKI Aleksander (EMPL)" w:date="2024-11-11T10:15:00Z">
        <w:r w:rsidR="00C81B85" w:rsidRPr="00C81B85" w:rsidDel="00F36110">
          <w:rPr>
            <w:rStyle w:val="dimension-position-code"/>
          </w:rPr>
          <w:delText xml:space="preserve"> </w:delText>
        </w:r>
        <w:r w:rsidR="00C81B85" w:rsidRPr="00C81B85" w:rsidDel="00F36110"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delText>[</w:delText>
        </w:r>
      </w:del>
      <w:r w:rsidR="00C81B85" w:rsidRPr="00C81B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PC_ACT</w:t>
      </w:r>
      <w:del w:id="4" w:author="RUTKOWSKI Aleksander (EMPL)" w:date="2024-11-11T10:15:00Z">
        <w:r w:rsidR="00C81B85" w:rsidRPr="00C81B85" w:rsidDel="00F36110"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delText>]</w:delText>
        </w:r>
      </w:del>
      <w:r>
        <w:t>", age = "Y15-74"))</w:t>
      </w:r>
    </w:p>
    <w:p w14:paraId="7C4A199F" w14:textId="77777777" w:rsidR="001061C4" w:rsidRDefault="001061C4" w:rsidP="001061C4">
      <w:r>
        <w:t>)</w:t>
      </w:r>
    </w:p>
    <w:p w14:paraId="41C5D782" w14:textId="77777777" w:rsidR="001061C4" w:rsidRDefault="001061C4" w:rsidP="001061C4"/>
    <w:p w14:paraId="5DE95BAF" w14:textId="77777777" w:rsidR="001061C4" w:rsidRDefault="001061C4" w:rsidP="001061C4">
      <w:r>
        <w:t xml:space="preserve">inside(JAF_INDICATORS, indicator_named = "PA1.C3.15-74.M") = </w:t>
      </w:r>
    </w:p>
    <w:p w14:paraId="5C6F3106" w14:textId="77777777" w:rsidR="001061C4" w:rsidRDefault="001061C4" w:rsidP="001061C4">
      <w:r>
        <w:t>specification(</w:t>
      </w:r>
    </w:p>
    <w:p w14:paraId="30B894F6" w14:textId="77777777" w:rsidR="001061C4" w:rsidRDefault="001061C4" w:rsidP="001061C4">
      <w:r>
        <w:t>name = "Unemployment rate in age group 15-74 - men ",</w:t>
      </w:r>
    </w:p>
    <w:p w14:paraId="34377CC8" w14:textId="7250C685" w:rsidR="001061C4" w:rsidRDefault="001061C4" w:rsidP="001061C4">
      <w:r>
        <w:t>unit_of_level = "</w:t>
      </w:r>
      <w:ins w:id="5" w:author="RUTKOWSKI Aleksander (EMPL)" w:date="2024-11-11T10:02:00Z">
        <w:r w:rsidR="00706FCE" w:rsidRPr="00C81B85">
          <w:rPr>
            <w:color w:val="FF0000"/>
          </w:rPr>
          <w:t>%</w:t>
        </w:r>
        <w:r w:rsidR="00706FCE">
          <w:rPr>
            <w:color w:val="FF0000"/>
          </w:rPr>
          <w:t xml:space="preserve"> </w:t>
        </w:r>
        <w:r w:rsidR="00706FCE" w:rsidRPr="00C81B85">
          <w:rPr>
            <w:color w:val="FF0000"/>
          </w:rPr>
          <w:t>(of population in the labour force</w:t>
        </w:r>
        <w:r w:rsidR="00706FCE">
          <w:rPr>
            <w:color w:val="FF0000"/>
          </w:rPr>
          <w:t>, men 15-74</w:t>
        </w:r>
        <w:r w:rsidR="00706FCE" w:rsidRPr="00C81B85">
          <w:rPr>
            <w:color w:val="FF0000"/>
          </w:rPr>
          <w:t>)</w:t>
        </w:r>
      </w:ins>
      <w:del w:id="6" w:author="RUTKOWSKI Aleksander (EMPL)" w:date="2024-11-11T10:02:00Z">
        <w:r w:rsidDel="00706FCE">
          <w:delText>% (of active men 15-74)</w:delText>
        </w:r>
      </w:del>
      <w:r>
        <w:t>",</w:t>
      </w:r>
      <w:del w:id="7" w:author="RUTKOWSKI Aleksander (EMPL)" w:date="2024-11-11T10:02:00Z">
        <w:r w:rsidR="00C81B85" w:rsidDel="00706FCE">
          <w:delText xml:space="preserve"> </w:delText>
        </w:r>
        <w:r w:rsidR="00C81B85" w:rsidRPr="00C81B85" w:rsidDel="00706FCE">
          <w:rPr>
            <w:color w:val="FF0000"/>
          </w:rPr>
          <w:delText>better to say</w:delText>
        </w:r>
      </w:del>
      <w:r w:rsidR="00C81B85" w:rsidRPr="00C81B85">
        <w:rPr>
          <w:color w:val="FF0000"/>
        </w:rPr>
        <w:t xml:space="preserve"> </w:t>
      </w:r>
      <w:del w:id="8" w:author="RUTKOWSKI Aleksander (EMPL)" w:date="2024-11-11T10:02:00Z">
        <w:r w:rsidR="00C81B85" w:rsidRPr="00C81B85" w:rsidDel="00706FCE">
          <w:rPr>
            <w:color w:val="FF0000"/>
          </w:rPr>
          <w:delText>%</w:delText>
        </w:r>
        <w:r w:rsidR="00E006AE" w:rsidDel="00706FCE">
          <w:rPr>
            <w:color w:val="FF0000"/>
          </w:rPr>
          <w:delText xml:space="preserve"> </w:delText>
        </w:r>
        <w:r w:rsidR="00C81B85" w:rsidRPr="00C81B85" w:rsidDel="00706FCE">
          <w:rPr>
            <w:color w:val="FF0000"/>
          </w:rPr>
          <w:delText>(of population in the labour force</w:delText>
        </w:r>
        <w:r w:rsidR="00E006AE" w:rsidDel="00706FCE">
          <w:rPr>
            <w:color w:val="FF0000"/>
          </w:rPr>
          <w:delText>, men 15-74</w:delText>
        </w:r>
        <w:r w:rsidR="00C81B85" w:rsidRPr="00C81B85" w:rsidDel="00706FCE">
          <w:rPr>
            <w:color w:val="FF0000"/>
          </w:rPr>
          <w:delText>)</w:delText>
        </w:r>
      </w:del>
    </w:p>
    <w:p w14:paraId="4FBACF36" w14:textId="77777777" w:rsidR="001061C4" w:rsidRDefault="001061C4" w:rsidP="001061C4">
      <w:r>
        <w:t>unit_of_change = "pp",</w:t>
      </w:r>
    </w:p>
    <w:p w14:paraId="4CAC1A31" w14:textId="77777777" w:rsidR="001061C4" w:rsidRDefault="001061C4" w:rsidP="001061C4">
      <w:r>
        <w:t>indicator_groups = "OUTPUT CONTEXT COMPENDIUM 1 COUNTRY",</w:t>
      </w:r>
    </w:p>
    <w:p w14:paraId="01759FE6" w14:textId="77777777" w:rsidR="001061C4" w:rsidRPr="001061C4" w:rsidRDefault="001061C4" w:rsidP="001061C4">
      <w:pPr>
        <w:rPr>
          <w:lang w:val="fr-BE"/>
        </w:rPr>
      </w:pPr>
      <w:r w:rsidRPr="001061C4">
        <w:rPr>
          <w:lang w:val="fr-BE"/>
        </w:rPr>
        <w:t>source = "Eurostat, EU Labour Force Survey",</w:t>
      </w:r>
    </w:p>
    <w:p w14:paraId="1883E2B8" w14:textId="77777777" w:rsidR="001061C4" w:rsidRDefault="001061C4" w:rsidP="001061C4">
      <w:r>
        <w:t>high_is_good = FALSE,</w:t>
      </w:r>
    </w:p>
    <w:p w14:paraId="169D6E1C" w14:textId="48181BA9" w:rsidR="001061C4" w:rsidRDefault="001061C4" w:rsidP="001061C4">
      <w:r>
        <w:t>value = fromEurostatDataset(</w:t>
      </w:r>
      <w:del w:id="9" w:author="RUTKOWSKI Aleksander (EMPL)" w:date="2024-11-11T10:18:00Z">
        <w:r w:rsidDel="00786EA4">
          <w:delText>"</w:delText>
        </w:r>
        <w:r w:rsidR="00C81B85" w:rsidDel="00786EA4">
          <w:rPr>
            <w:b/>
            <w:bCs/>
          </w:rPr>
          <w:delText>une_rt_a</w:delText>
        </w:r>
        <w:r w:rsidR="00C81B85" w:rsidDel="00786EA4">
          <w:delText xml:space="preserve"> </w:delText>
        </w:r>
        <w:r w:rsidDel="00786EA4">
          <w:delText>"</w:delText>
        </w:r>
      </w:del>
      <w:ins w:id="10" w:author="RUTKOWSKI Aleksander (EMPL)" w:date="2024-11-11T10:18:00Z">
        <w:r w:rsidR="00786EA4">
          <w:t>“une_rt_a”</w:t>
        </w:r>
      </w:ins>
      <w:r>
        <w:t xml:space="preserve">, </w:t>
      </w:r>
    </w:p>
    <w:p w14:paraId="3095EF2B" w14:textId="0F4B0211" w:rsidR="001061C4" w:rsidRDefault="001061C4" w:rsidP="001061C4">
      <w:r>
        <w:t xml:space="preserve">    with_filters(sex = "M", unit = "</w:t>
      </w:r>
      <w:del w:id="11" w:author="RUTKOWSKI Aleksander (EMPL)" w:date="2024-11-11T10:15:00Z">
        <w:r w:rsidR="00C81B85" w:rsidRPr="00C81B85" w:rsidDel="00F36110"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delText>[</w:delText>
        </w:r>
      </w:del>
      <w:r w:rsidR="00C81B85" w:rsidRPr="00C81B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PC_ACT</w:t>
      </w:r>
      <w:del w:id="12" w:author="RUTKOWSKI Aleksander (EMPL)" w:date="2024-11-11T10:15:00Z">
        <w:r w:rsidR="00C81B85" w:rsidRPr="00C81B85" w:rsidDel="00F36110"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delText>]</w:delText>
        </w:r>
      </w:del>
      <w:r>
        <w:t>", age = "Y15-74"))</w:t>
      </w:r>
    </w:p>
    <w:p w14:paraId="03050F4B" w14:textId="77777777" w:rsidR="001061C4" w:rsidRDefault="001061C4" w:rsidP="001061C4">
      <w:r>
        <w:t>)</w:t>
      </w:r>
    </w:p>
    <w:p w14:paraId="208908DF" w14:textId="77777777" w:rsidR="00E006AE" w:rsidRDefault="00E006AE" w:rsidP="00E006AE">
      <w:r>
        <w:t xml:space="preserve">inside(JAF_INDICATORS, indicator_named = "PA1.C3.15-74.T") = </w:t>
      </w:r>
    </w:p>
    <w:p w14:paraId="44262835" w14:textId="77777777" w:rsidR="00E006AE" w:rsidRDefault="00E006AE" w:rsidP="00E006AE">
      <w:r>
        <w:t>specification(</w:t>
      </w:r>
    </w:p>
    <w:p w14:paraId="06E140E4" w14:textId="77777777" w:rsidR="00E006AE" w:rsidRDefault="00E006AE" w:rsidP="00E006AE">
      <w:r>
        <w:t>name = "Unemployment rate in age group 15-74 - total",</w:t>
      </w:r>
    </w:p>
    <w:p w14:paraId="0A8310D2" w14:textId="77777777" w:rsidR="00E006AE" w:rsidRDefault="00E006AE" w:rsidP="00E006AE">
      <w:r>
        <w:t>unit_of_level = "% (of active popn 15-74)",</w:t>
      </w:r>
    </w:p>
    <w:p w14:paraId="6128FF49" w14:textId="77777777" w:rsidR="00E006AE" w:rsidRDefault="00E006AE" w:rsidP="00E006AE">
      <w:r>
        <w:t>unit_of_change = "pp",</w:t>
      </w:r>
    </w:p>
    <w:p w14:paraId="7CD679CB" w14:textId="77777777" w:rsidR="00E006AE" w:rsidRDefault="00E006AE" w:rsidP="00E006AE">
      <w:r>
        <w:t>indicator_groups = "OUTPUT CONTEXT COMPENDIUM 1 COUNTRY",</w:t>
      </w:r>
    </w:p>
    <w:p w14:paraId="4B0B5EA0" w14:textId="77777777" w:rsidR="00E006AE" w:rsidRPr="00E006AE" w:rsidRDefault="00E006AE" w:rsidP="00E006AE">
      <w:pPr>
        <w:rPr>
          <w:lang w:val="fr-BE"/>
        </w:rPr>
      </w:pPr>
      <w:r w:rsidRPr="00E006AE">
        <w:rPr>
          <w:lang w:val="fr-BE"/>
        </w:rPr>
        <w:t>source = "Eurostat, EU Labour Force Survey",</w:t>
      </w:r>
    </w:p>
    <w:p w14:paraId="0E39FFF6" w14:textId="77777777" w:rsidR="00E006AE" w:rsidRDefault="00E006AE" w:rsidP="00E006AE">
      <w:r>
        <w:t>high_is_good = FALSE,</w:t>
      </w:r>
    </w:p>
    <w:p w14:paraId="621D400E" w14:textId="5FE9FD6E" w:rsidR="00E006AE" w:rsidRDefault="00E006AE" w:rsidP="00E006AE">
      <w:r>
        <w:t>value = fromEurostatDataset(</w:t>
      </w:r>
      <w:del w:id="13" w:author="RUTKOWSKI Aleksander (EMPL)" w:date="2024-11-11T10:18:00Z">
        <w:r w:rsidDel="00786EA4">
          <w:delText>"</w:delText>
        </w:r>
        <w:r w:rsidRPr="00E006AE" w:rsidDel="00786EA4">
          <w:rPr>
            <w:b/>
            <w:bCs/>
          </w:rPr>
          <w:delText>une_rt_a</w:delText>
        </w:r>
        <w:r w:rsidRPr="00E006AE" w:rsidDel="00786EA4">
          <w:delText xml:space="preserve"> </w:delText>
        </w:r>
        <w:r w:rsidDel="00786EA4">
          <w:delText>"</w:delText>
        </w:r>
      </w:del>
      <w:ins w:id="14" w:author="RUTKOWSKI Aleksander (EMPL)" w:date="2024-11-11T10:18:00Z">
        <w:r w:rsidR="00786EA4">
          <w:t>“une_rt_a”</w:t>
        </w:r>
      </w:ins>
      <w:r>
        <w:t xml:space="preserve">, </w:t>
      </w:r>
    </w:p>
    <w:p w14:paraId="742850BA" w14:textId="552C962A" w:rsidR="001061C4" w:rsidRDefault="00E006AE" w:rsidP="00E006AE">
      <w:r>
        <w:t xml:space="preserve">    with_filters(sex = "T", unit = "</w:t>
      </w:r>
      <w:del w:id="15" w:author="RUTKOWSKI Aleksander (EMPL)" w:date="2024-11-11T10:15:00Z">
        <w:r w:rsidRPr="00C81B85" w:rsidDel="00F36110"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delText>[</w:delText>
        </w:r>
      </w:del>
      <w:r w:rsidRPr="00C81B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PC_ACT</w:t>
      </w:r>
      <w:del w:id="16" w:author="RUTKOWSKI Aleksander (EMPL)" w:date="2024-11-11T10:15:00Z">
        <w:r w:rsidRPr="00C81B85" w:rsidDel="00F36110"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delText>]</w:delText>
        </w:r>
      </w:del>
      <w:r>
        <w:t>", age = "Y15-74"))</w:t>
      </w:r>
    </w:p>
    <w:p w14:paraId="54D34B1C" w14:textId="77777777" w:rsidR="00447041" w:rsidRDefault="00447041" w:rsidP="00E006AE"/>
    <w:p w14:paraId="073CCD64" w14:textId="77777777" w:rsidR="00447041" w:rsidRDefault="00447041" w:rsidP="00E006AE"/>
    <w:tbl>
      <w:tblPr>
        <w:tblW w:w="10916" w:type="dxa"/>
        <w:tblInd w:w="-993" w:type="dxa"/>
        <w:tblLook w:val="04A0" w:firstRow="1" w:lastRow="0" w:firstColumn="1" w:lastColumn="0" w:noHBand="0" w:noVBand="1"/>
      </w:tblPr>
      <w:tblGrid>
        <w:gridCol w:w="1843"/>
        <w:gridCol w:w="709"/>
        <w:gridCol w:w="3970"/>
        <w:gridCol w:w="1134"/>
        <w:gridCol w:w="1134"/>
        <w:gridCol w:w="2126"/>
      </w:tblGrid>
      <w:tr w:rsidR="00985BFE" w:rsidRPr="00985BFE" w14:paraId="0C3B7372" w14:textId="77777777" w:rsidTr="00985BFE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81AB" w14:textId="77777777" w:rsidR="00985BFE" w:rsidRPr="00985BFE" w:rsidRDefault="00985BFE" w:rsidP="00985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PA1b.C7.15-24.M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4D99" w14:textId="77777777" w:rsidR="00985BFE" w:rsidRPr="00985BFE" w:rsidRDefault="00985BFE" w:rsidP="00985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PA1b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8A9D35" w14:textId="77777777" w:rsidR="00985BFE" w:rsidRPr="00985BFE" w:rsidRDefault="00985BFE" w:rsidP="00985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Unemployment rate in age group 15-24 - men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BDBDB1" w14:textId="77777777" w:rsidR="00985BFE" w:rsidRPr="00985BFE" w:rsidRDefault="00985BFE" w:rsidP="00985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122F50F" w14:textId="77777777" w:rsidR="00985BFE" w:rsidRPr="00985BFE" w:rsidRDefault="00985BFE" w:rsidP="00985B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une_rt_a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1E6A" w14:textId="77777777" w:rsidR="00985BFE" w:rsidRPr="00985BFE" w:rsidRDefault="00985BFE" w:rsidP="00985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to change code</w:t>
            </w:r>
          </w:p>
        </w:tc>
      </w:tr>
      <w:tr w:rsidR="00985BFE" w:rsidRPr="00985BFE" w14:paraId="23191BD9" w14:textId="77777777" w:rsidTr="00985BFE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92F6" w14:textId="77777777" w:rsidR="00985BFE" w:rsidRPr="00985BFE" w:rsidRDefault="00985BFE" w:rsidP="00985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PA1b.C7.15-24.T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CA33" w14:textId="77777777" w:rsidR="00985BFE" w:rsidRPr="00985BFE" w:rsidRDefault="00985BFE" w:rsidP="00985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PA1b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EBD069" w14:textId="77777777" w:rsidR="00985BFE" w:rsidRPr="00985BFE" w:rsidRDefault="00985BFE" w:rsidP="00985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Unemployment rate in age group 15-24 - total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A7035E" w14:textId="77777777" w:rsidR="00985BFE" w:rsidRPr="00985BFE" w:rsidRDefault="00985BFE" w:rsidP="00985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33901F7" w14:textId="77777777" w:rsidR="00985BFE" w:rsidRPr="00985BFE" w:rsidRDefault="00985BFE" w:rsidP="00985B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une_rt_a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5240" w14:textId="77777777" w:rsidR="00985BFE" w:rsidRPr="00985BFE" w:rsidRDefault="00985BFE" w:rsidP="00985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to change code</w:t>
            </w:r>
          </w:p>
        </w:tc>
      </w:tr>
      <w:tr w:rsidR="00985BFE" w:rsidRPr="00985BFE" w14:paraId="7D81C2A2" w14:textId="77777777" w:rsidTr="00985BFE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08F6" w14:textId="77777777" w:rsidR="00985BFE" w:rsidRPr="00985BFE" w:rsidRDefault="00985BFE" w:rsidP="00985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PA1b.C7.15-24.W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7086" w14:textId="77777777" w:rsidR="00985BFE" w:rsidRPr="00985BFE" w:rsidRDefault="00985BFE" w:rsidP="00985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PA1b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7BB67F" w14:textId="77777777" w:rsidR="00985BFE" w:rsidRPr="00985BFE" w:rsidRDefault="00985BFE" w:rsidP="00985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Unemployment rate in age group 15-24 - women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14FCAE" w14:textId="77777777" w:rsidR="00985BFE" w:rsidRPr="00985BFE" w:rsidRDefault="00985BFE" w:rsidP="00985B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52E712E" w14:textId="77777777" w:rsidR="00985BFE" w:rsidRPr="00985BFE" w:rsidRDefault="00985BFE" w:rsidP="00985B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une_rt_a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E6FA" w14:textId="77777777" w:rsidR="00985BFE" w:rsidRPr="00985BFE" w:rsidRDefault="00985BFE" w:rsidP="00985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85B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to change code</w:t>
            </w:r>
          </w:p>
        </w:tc>
      </w:tr>
    </w:tbl>
    <w:p w14:paraId="179D3DBD" w14:textId="77777777" w:rsidR="00447041" w:rsidRDefault="00447041" w:rsidP="00E006AE"/>
    <w:p w14:paraId="600D9920" w14:textId="77777777" w:rsidR="00985BFE" w:rsidRDefault="00985BFE" w:rsidP="00985BFE">
      <w:r>
        <w:t xml:space="preserve">inside(JAF_INDICATORS, indicator_named = "PA1b.C7.15-24.M") = </w:t>
      </w:r>
    </w:p>
    <w:p w14:paraId="04B85943" w14:textId="77777777" w:rsidR="00985BFE" w:rsidRDefault="00985BFE" w:rsidP="00985BFE">
      <w:r>
        <w:t>specification(</w:t>
      </w:r>
    </w:p>
    <w:p w14:paraId="2F4523C0" w14:textId="77777777" w:rsidR="00985BFE" w:rsidRDefault="00985BFE" w:rsidP="00985BFE">
      <w:r>
        <w:t>name = "Unemployment rate in age group 15-24 - men ",</w:t>
      </w:r>
    </w:p>
    <w:p w14:paraId="0A795060" w14:textId="77777777" w:rsidR="00985BFE" w:rsidRDefault="00985BFE" w:rsidP="00985BFE">
      <w:r>
        <w:t>unit_of_level = "% (of active men 15-24)",</w:t>
      </w:r>
    </w:p>
    <w:p w14:paraId="6B0D1B42" w14:textId="77777777" w:rsidR="00985BFE" w:rsidRDefault="00985BFE" w:rsidP="00985BFE">
      <w:r>
        <w:t>unit_of_change = "NA",</w:t>
      </w:r>
    </w:p>
    <w:p w14:paraId="70DBAF81" w14:textId="77777777" w:rsidR="00985BFE" w:rsidRDefault="00985BFE" w:rsidP="00985BFE">
      <w:r>
        <w:t>indicator_groups = "CONTEXT COMPENDIUM 8",</w:t>
      </w:r>
    </w:p>
    <w:p w14:paraId="36E8E3DF" w14:textId="77777777" w:rsidR="00985BFE" w:rsidRPr="00985BFE" w:rsidRDefault="00985BFE" w:rsidP="00985BFE">
      <w:pPr>
        <w:rPr>
          <w:lang w:val="fr-BE"/>
        </w:rPr>
      </w:pPr>
      <w:r w:rsidRPr="00985BFE">
        <w:rPr>
          <w:lang w:val="fr-BE"/>
        </w:rPr>
        <w:t>source = "Eurostat, EU Labour Force Survey",</w:t>
      </w:r>
    </w:p>
    <w:p w14:paraId="1F7AAD2B" w14:textId="77777777" w:rsidR="00985BFE" w:rsidRDefault="00985BFE" w:rsidP="00985BFE">
      <w:r>
        <w:t>high_is_good = FALSE,</w:t>
      </w:r>
    </w:p>
    <w:p w14:paraId="40520537" w14:textId="52A013EA" w:rsidR="00985BFE" w:rsidRDefault="00985BFE" w:rsidP="00985BFE">
      <w:r>
        <w:t>value = fromEurostatDataset("</w:t>
      </w:r>
      <w:r w:rsidRPr="00985BFE">
        <w:rPr>
          <w:b/>
          <w:bCs/>
        </w:rPr>
        <w:t>une_rt_a</w:t>
      </w:r>
      <w:r>
        <w:t xml:space="preserve">", </w:t>
      </w:r>
    </w:p>
    <w:p w14:paraId="259EEA78" w14:textId="3DAF26AC" w:rsidR="00985BFE" w:rsidRDefault="00985BFE" w:rsidP="00985BFE">
      <w:r>
        <w:t xml:space="preserve">    with_filters(sex = "M", unit = </w:t>
      </w:r>
      <w:del w:id="17" w:author="RUTKOWSKI Aleksander (EMPL)" w:date="2024-11-11T10:13:00Z">
        <w:r w:rsidDel="00CD7EEB">
          <w:delText>"</w:delText>
        </w:r>
        <w:r w:rsidRPr="00985BFE" w:rsidDel="00CD7EEB">
          <w:rPr>
            <w:rStyle w:val="dimension-position-code"/>
          </w:rPr>
          <w:delText xml:space="preserve"> </w:delText>
        </w:r>
        <w:r w:rsidDel="00CD7EEB">
          <w:rPr>
            <w:rStyle w:val="dimension-position-code"/>
          </w:rPr>
          <w:delText>PC_ACT</w:delText>
        </w:r>
        <w:r w:rsidDel="00CD7EEB">
          <w:delText>"</w:delText>
        </w:r>
      </w:del>
      <w:ins w:id="18" w:author="RUTKOWSKI Aleksander (EMPL)" w:date="2024-11-11T10:23:00Z">
        <w:r w:rsidR="00786EA4">
          <w:t>"</w:t>
        </w:r>
      </w:ins>
      <w:ins w:id="19" w:author="RUTKOWSKI Aleksander (EMPL)" w:date="2024-11-11T10:17:00Z">
        <w:r w:rsidR="00FF7668">
          <w:t>PC_ACT</w:t>
        </w:r>
      </w:ins>
      <w:ins w:id="20" w:author="RUTKOWSKI Aleksander (EMPL)" w:date="2024-11-11T10:23:00Z">
        <w:r w:rsidR="00786EA4">
          <w:t>"</w:t>
        </w:r>
      </w:ins>
      <w:r>
        <w:t>, age = "Y15-24"))</w:t>
      </w:r>
    </w:p>
    <w:p w14:paraId="5C95CF1D" w14:textId="77777777" w:rsidR="00985BFE" w:rsidRDefault="00985BFE" w:rsidP="00985BFE">
      <w:r>
        <w:t>)</w:t>
      </w:r>
    </w:p>
    <w:p w14:paraId="7A377D59" w14:textId="77777777" w:rsidR="00985BFE" w:rsidRDefault="00985BFE" w:rsidP="00985BFE"/>
    <w:p w14:paraId="3DD0BC2A" w14:textId="77777777" w:rsidR="00985BFE" w:rsidRDefault="00985BFE" w:rsidP="00985BFE">
      <w:r>
        <w:t xml:space="preserve">inside(JAF_INDICATORS, indicator_named = "PA1b.C7.15-24.T") = </w:t>
      </w:r>
    </w:p>
    <w:p w14:paraId="0BCF626A" w14:textId="77777777" w:rsidR="00985BFE" w:rsidRDefault="00985BFE" w:rsidP="00985BFE">
      <w:r>
        <w:t>specification(</w:t>
      </w:r>
    </w:p>
    <w:p w14:paraId="2DFF371A" w14:textId="77777777" w:rsidR="00985BFE" w:rsidRDefault="00985BFE" w:rsidP="00985BFE">
      <w:r>
        <w:t>name = "Unemployment rate in age group 15-24 - total",</w:t>
      </w:r>
    </w:p>
    <w:p w14:paraId="32F1BBEF" w14:textId="77777777" w:rsidR="00985BFE" w:rsidRDefault="00985BFE" w:rsidP="00985BFE">
      <w:r>
        <w:t>unit_of_level = "% (of active popn 15-24)",</w:t>
      </w:r>
    </w:p>
    <w:p w14:paraId="7EC39158" w14:textId="77777777" w:rsidR="00985BFE" w:rsidRDefault="00985BFE" w:rsidP="00985BFE">
      <w:r>
        <w:t>unit_of_change = "NA",</w:t>
      </w:r>
    </w:p>
    <w:p w14:paraId="2FABCEC9" w14:textId="77777777" w:rsidR="00985BFE" w:rsidRDefault="00985BFE" w:rsidP="00985BFE">
      <w:r>
        <w:t>indicator_groups = "CONTEXT COMPENDIUM 8",</w:t>
      </w:r>
    </w:p>
    <w:p w14:paraId="6D28CB8F" w14:textId="77777777" w:rsidR="00985BFE" w:rsidRPr="00985BFE" w:rsidRDefault="00985BFE" w:rsidP="00985BFE">
      <w:pPr>
        <w:rPr>
          <w:lang w:val="fr-BE"/>
        </w:rPr>
      </w:pPr>
      <w:r w:rsidRPr="00985BFE">
        <w:rPr>
          <w:lang w:val="fr-BE"/>
        </w:rPr>
        <w:t>source = "Eurostat, EU Labour Force Survey",</w:t>
      </w:r>
    </w:p>
    <w:p w14:paraId="51162549" w14:textId="77777777" w:rsidR="00985BFE" w:rsidRDefault="00985BFE" w:rsidP="00985BFE">
      <w:r>
        <w:t>high_is_good = FALSE,</w:t>
      </w:r>
    </w:p>
    <w:p w14:paraId="59A13091" w14:textId="251BE40F" w:rsidR="00985BFE" w:rsidRDefault="00985BFE" w:rsidP="00985BFE">
      <w:r>
        <w:t>value = fromEurostatDataset("</w:t>
      </w:r>
      <w:r w:rsidRPr="00985BFE">
        <w:rPr>
          <w:b/>
          <w:bCs/>
        </w:rPr>
        <w:t>une_rt_a</w:t>
      </w:r>
      <w:r>
        <w:t xml:space="preserve">", </w:t>
      </w:r>
    </w:p>
    <w:p w14:paraId="17D11CB8" w14:textId="40ED6726" w:rsidR="00985BFE" w:rsidRDefault="00985BFE" w:rsidP="00985BFE">
      <w:r>
        <w:t xml:space="preserve">    with_filters(sex = "T", unit = </w:t>
      </w:r>
      <w:del w:id="21" w:author="RUTKOWSKI Aleksander (EMPL)" w:date="2024-11-11T10:13:00Z">
        <w:r w:rsidDel="00CD7EEB">
          <w:delText>"</w:delText>
        </w:r>
        <w:r w:rsidRPr="00985BFE" w:rsidDel="00CD7EEB">
          <w:delText xml:space="preserve"> PC_ACT</w:delText>
        </w:r>
        <w:r w:rsidDel="00CD7EEB">
          <w:delText>"</w:delText>
        </w:r>
      </w:del>
      <w:ins w:id="22" w:author="RUTKOWSKI Aleksander (EMPL)" w:date="2024-11-11T10:23:00Z">
        <w:r w:rsidR="00786EA4">
          <w:t>"</w:t>
        </w:r>
      </w:ins>
      <w:ins w:id="23" w:author="RUTKOWSKI Aleksander (EMPL)" w:date="2024-11-11T10:17:00Z">
        <w:r w:rsidR="00FF7668">
          <w:t>PC_ACT</w:t>
        </w:r>
      </w:ins>
      <w:ins w:id="24" w:author="RUTKOWSKI Aleksander (EMPL)" w:date="2024-11-11T10:23:00Z">
        <w:r w:rsidR="00786EA4">
          <w:t>"</w:t>
        </w:r>
      </w:ins>
      <w:r>
        <w:t xml:space="preserve">, </w:t>
      </w:r>
      <w:del w:id="25" w:author="RUTKOWSKI Aleksander (EMPL)" w:date="2024-11-11T10:13:00Z">
        <w:r w:rsidDel="00CD7EEB">
          <w:delText xml:space="preserve">citizen = "TOTAL", </w:delText>
        </w:r>
      </w:del>
      <w:r>
        <w:t>age = "Y15-24"))</w:t>
      </w:r>
    </w:p>
    <w:p w14:paraId="4C4783DA" w14:textId="77777777" w:rsidR="00985BFE" w:rsidRDefault="00985BFE" w:rsidP="00985BFE">
      <w:r>
        <w:t>)</w:t>
      </w:r>
    </w:p>
    <w:p w14:paraId="6E9A2732" w14:textId="77777777" w:rsidR="00985BFE" w:rsidRDefault="00985BFE" w:rsidP="00985BFE"/>
    <w:p w14:paraId="2ADEA3AC" w14:textId="77777777" w:rsidR="00985BFE" w:rsidRDefault="00985BFE" w:rsidP="00985BFE">
      <w:r>
        <w:t xml:space="preserve">inside(JAF_INDICATORS, indicator_named = "PA1b.C7.15-24.W") = </w:t>
      </w:r>
    </w:p>
    <w:p w14:paraId="3A39D6BA" w14:textId="77777777" w:rsidR="00985BFE" w:rsidRDefault="00985BFE" w:rsidP="00985BFE">
      <w:r>
        <w:t>specification(</w:t>
      </w:r>
    </w:p>
    <w:p w14:paraId="57EF5DDC" w14:textId="77777777" w:rsidR="00985BFE" w:rsidRDefault="00985BFE" w:rsidP="00985BFE">
      <w:r>
        <w:t>name = "Unemployment rate in age group 15-24 - women",</w:t>
      </w:r>
    </w:p>
    <w:p w14:paraId="14F094EB" w14:textId="77777777" w:rsidR="00985BFE" w:rsidRDefault="00985BFE" w:rsidP="00985BFE">
      <w:r>
        <w:t>unit_of_level = "% (of active women  15-24)",</w:t>
      </w:r>
    </w:p>
    <w:p w14:paraId="6C8DC699" w14:textId="77777777" w:rsidR="00985BFE" w:rsidRDefault="00985BFE" w:rsidP="00985BFE">
      <w:r>
        <w:t>unit_of_change = "NA",</w:t>
      </w:r>
    </w:p>
    <w:p w14:paraId="1608C383" w14:textId="77777777" w:rsidR="00985BFE" w:rsidRDefault="00985BFE" w:rsidP="00985BFE">
      <w:r>
        <w:t>indicator_groups = "CONTEXT COMPENDIUM 8",</w:t>
      </w:r>
    </w:p>
    <w:p w14:paraId="694129AA" w14:textId="77777777" w:rsidR="00985BFE" w:rsidRPr="00985BFE" w:rsidRDefault="00985BFE" w:rsidP="00985BFE">
      <w:pPr>
        <w:rPr>
          <w:lang w:val="fr-BE"/>
        </w:rPr>
      </w:pPr>
      <w:r w:rsidRPr="00985BFE">
        <w:rPr>
          <w:lang w:val="fr-BE"/>
        </w:rPr>
        <w:t>source = "Eurostat, EU Labour Force Survey",</w:t>
      </w:r>
    </w:p>
    <w:p w14:paraId="03E85DFD" w14:textId="77777777" w:rsidR="00985BFE" w:rsidRDefault="00985BFE" w:rsidP="00985BFE">
      <w:r>
        <w:t>high_is_good = FALSE,</w:t>
      </w:r>
    </w:p>
    <w:p w14:paraId="046A76B9" w14:textId="15A27797" w:rsidR="00985BFE" w:rsidRDefault="00985BFE" w:rsidP="00985BFE">
      <w:r>
        <w:t>value = fromEurostatDataset("</w:t>
      </w:r>
      <w:r w:rsidRPr="00985BFE">
        <w:rPr>
          <w:b/>
          <w:bCs/>
        </w:rPr>
        <w:t>une_rt_a</w:t>
      </w:r>
      <w:r>
        <w:t xml:space="preserve">", </w:t>
      </w:r>
    </w:p>
    <w:p w14:paraId="03595973" w14:textId="7DC34C52" w:rsidR="00985BFE" w:rsidRDefault="00985BFE" w:rsidP="00985BFE">
      <w:r>
        <w:t xml:space="preserve">    with_filters(sex = "F", unit = </w:t>
      </w:r>
      <w:del w:id="26" w:author="RUTKOWSKI Aleksander (EMPL)" w:date="2024-11-11T10:13:00Z">
        <w:r w:rsidDel="00CD7EEB">
          <w:delText>"</w:delText>
        </w:r>
        <w:r w:rsidRPr="00985BFE" w:rsidDel="00CD7EEB">
          <w:delText xml:space="preserve"> PC_ACT</w:delText>
        </w:r>
        <w:r w:rsidDel="00CD7EEB">
          <w:delText>"</w:delText>
        </w:r>
      </w:del>
      <w:ins w:id="27" w:author="RUTKOWSKI Aleksander (EMPL)" w:date="2024-11-11T10:23:00Z">
        <w:r w:rsidR="00786EA4">
          <w:t>"</w:t>
        </w:r>
      </w:ins>
      <w:ins w:id="28" w:author="RUTKOWSKI Aleksander (EMPL)" w:date="2024-11-11T10:17:00Z">
        <w:r w:rsidR="00FF7668">
          <w:t>PC_ACT</w:t>
        </w:r>
      </w:ins>
      <w:ins w:id="29" w:author="RUTKOWSKI Aleksander (EMPL)" w:date="2024-11-11T10:23:00Z">
        <w:r w:rsidR="00786EA4">
          <w:t>"</w:t>
        </w:r>
      </w:ins>
      <w:r>
        <w:t>, age = "Y15-24"))</w:t>
      </w:r>
    </w:p>
    <w:p w14:paraId="37ADD199" w14:textId="15C933C6" w:rsidR="00447041" w:rsidRDefault="00985BFE" w:rsidP="00985BFE">
      <w:r>
        <w:t>)</w:t>
      </w:r>
    </w:p>
    <w:p w14:paraId="2CCEC903" w14:textId="77777777" w:rsidR="00BE4AE1" w:rsidRDefault="00BE4AE1" w:rsidP="00985BFE"/>
    <w:tbl>
      <w:tblPr>
        <w:tblW w:w="8080" w:type="dxa"/>
        <w:tblLook w:val="04A0" w:firstRow="1" w:lastRow="0" w:firstColumn="1" w:lastColumn="0" w:noHBand="0" w:noVBand="1"/>
      </w:tblPr>
      <w:tblGrid>
        <w:gridCol w:w="1276"/>
        <w:gridCol w:w="709"/>
        <w:gridCol w:w="3685"/>
        <w:gridCol w:w="1216"/>
        <w:gridCol w:w="1194"/>
      </w:tblGrid>
      <w:tr w:rsidR="00BE4AE1" w:rsidRPr="00BE4AE1" w14:paraId="1DC3167A" w14:textId="77777777" w:rsidTr="00BE4AE1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256D" w14:textId="77777777" w:rsidR="00BE4AE1" w:rsidRPr="00BE4AE1" w:rsidRDefault="00BE4AE1" w:rsidP="00BE4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E4AE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PA3.S6.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B26B" w14:textId="77777777" w:rsidR="00BE4AE1" w:rsidRPr="00BE4AE1" w:rsidRDefault="00BE4AE1" w:rsidP="00BE4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E4AE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3319B53" w14:textId="77777777" w:rsidR="00BE4AE1" w:rsidRPr="00BE4AE1" w:rsidRDefault="00BE4AE1" w:rsidP="00BE4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E4AE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Unemployment rate (15-74 year old)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1207AB8" w14:textId="77777777" w:rsidR="00BE4AE1" w:rsidRPr="00BE4AE1" w:rsidRDefault="00BE4AE1" w:rsidP="00BE4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E4AE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610CE32" w14:textId="77777777" w:rsidR="00BE4AE1" w:rsidRPr="00BE4AE1" w:rsidRDefault="00BE4AE1" w:rsidP="00BE4A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E4A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une_rt_a</w:t>
            </w:r>
          </w:p>
        </w:tc>
      </w:tr>
    </w:tbl>
    <w:p w14:paraId="6EAA3899" w14:textId="77777777" w:rsidR="00BE4AE1" w:rsidRDefault="00BE4AE1" w:rsidP="00BE4AE1">
      <w:r>
        <w:t xml:space="preserve">inside(JAF_INDICATORS, indicator_named = "PA3.S6.") = </w:t>
      </w:r>
    </w:p>
    <w:p w14:paraId="134A3FF1" w14:textId="77777777" w:rsidR="00BE4AE1" w:rsidRDefault="00BE4AE1" w:rsidP="00BE4AE1">
      <w:r>
        <w:t>specification(</w:t>
      </w:r>
    </w:p>
    <w:p w14:paraId="2283CBDB" w14:textId="77777777" w:rsidR="00BE4AE1" w:rsidRDefault="00BE4AE1" w:rsidP="00BE4AE1">
      <w:r>
        <w:t>name = "Unemployment rate (15-74 year old)",</w:t>
      </w:r>
    </w:p>
    <w:p w14:paraId="35305917" w14:textId="77777777" w:rsidR="00BE4AE1" w:rsidRDefault="00BE4AE1" w:rsidP="00BE4AE1">
      <w:r>
        <w:lastRenderedPageBreak/>
        <w:t>unit_of_level = "% (of active popn 15-74)",</w:t>
      </w:r>
    </w:p>
    <w:p w14:paraId="1AD69A9A" w14:textId="77777777" w:rsidR="00BE4AE1" w:rsidRDefault="00BE4AE1" w:rsidP="00BE4AE1">
      <w:r>
        <w:t>unit_of_change = "NA",</w:t>
      </w:r>
    </w:p>
    <w:p w14:paraId="35F5D838" w14:textId="77777777" w:rsidR="00BE4AE1" w:rsidRDefault="00BE4AE1" w:rsidP="00BE4AE1">
      <w:r>
        <w:t>indicator_groups = "SUBINDICATOR COMPENDIUM 8 COUNTRY",</w:t>
      </w:r>
    </w:p>
    <w:p w14:paraId="3374A0C1" w14:textId="77777777" w:rsidR="00BE4AE1" w:rsidRDefault="00BE4AE1" w:rsidP="00BE4AE1">
      <w:r>
        <w:t>source = "Eurostat, LFS",</w:t>
      </w:r>
    </w:p>
    <w:p w14:paraId="1C47DFBC" w14:textId="77777777" w:rsidR="00BE4AE1" w:rsidRDefault="00BE4AE1" w:rsidP="00BE4AE1">
      <w:r>
        <w:t>high_is_good = FALSE,</w:t>
      </w:r>
    </w:p>
    <w:p w14:paraId="0C5EFE0D" w14:textId="74A15C7A" w:rsidR="00BE4AE1" w:rsidRDefault="00BE4AE1" w:rsidP="00BE4AE1">
      <w:r>
        <w:t>value = fromEurostatDataset("</w:t>
      </w:r>
      <w:r>
        <w:rPr>
          <w:b/>
          <w:bCs/>
        </w:rPr>
        <w:t>une_rt_a</w:t>
      </w:r>
      <w:r>
        <w:t xml:space="preserve">", </w:t>
      </w:r>
    </w:p>
    <w:p w14:paraId="3345603A" w14:textId="1ADBBE29" w:rsidR="00BE4AE1" w:rsidRDefault="00BE4AE1" w:rsidP="00BE4AE1">
      <w:r>
        <w:t xml:space="preserve">    with_filters(age = "Y15-74", sex = "T", unit = </w:t>
      </w:r>
      <w:del w:id="30" w:author="RUTKOWSKI Aleksander (EMPL)" w:date="2024-11-11T10:13:00Z">
        <w:r w:rsidDel="00CD7EEB">
          <w:delText>"</w:delText>
        </w:r>
        <w:r w:rsidRPr="00BE4AE1" w:rsidDel="00CD7EEB">
          <w:rPr>
            <w:rStyle w:val="dimension-position-code"/>
          </w:rPr>
          <w:delText xml:space="preserve"> </w:delText>
        </w:r>
        <w:r w:rsidDel="00CD7EEB">
          <w:rPr>
            <w:rStyle w:val="dimension-position-code"/>
          </w:rPr>
          <w:delText>PC_ACT</w:delText>
        </w:r>
        <w:r w:rsidDel="00CD7EEB">
          <w:delText>"</w:delText>
        </w:r>
      </w:del>
      <w:ins w:id="31" w:author="RUTKOWSKI Aleksander (EMPL)" w:date="2024-11-11T10:23:00Z">
        <w:r w:rsidR="00786EA4">
          <w:t>"</w:t>
        </w:r>
      </w:ins>
      <w:ins w:id="32" w:author="RUTKOWSKI Aleksander (EMPL)" w:date="2024-11-11T10:17:00Z">
        <w:r w:rsidR="00FF7668">
          <w:t>PC_ACT</w:t>
        </w:r>
      </w:ins>
      <w:ins w:id="33" w:author="RUTKOWSKI Aleksander (EMPL)" w:date="2024-11-11T10:23:00Z">
        <w:r w:rsidR="00786EA4">
          <w:t>"</w:t>
        </w:r>
      </w:ins>
      <w:r>
        <w:t>, ))</w:t>
      </w:r>
    </w:p>
    <w:sectPr w:rsidR="00BE4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TKOWSKI Aleksander (EMPL)">
    <w15:presenceInfo w15:providerId="AD" w15:userId="S::Aleksander.RUTKOWSKI@ec.europa.eu::b129cf60-bc8d-46f0-b1ec-0cd05fa71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PKit_DocumentHasBeenSaved" w:val="true"/>
  </w:docVars>
  <w:rsids>
    <w:rsidRoot w:val="00DA7B88"/>
    <w:rsid w:val="000271B7"/>
    <w:rsid w:val="000948B4"/>
    <w:rsid w:val="001061C4"/>
    <w:rsid w:val="00195064"/>
    <w:rsid w:val="00223712"/>
    <w:rsid w:val="003238E5"/>
    <w:rsid w:val="00447041"/>
    <w:rsid w:val="00706FCE"/>
    <w:rsid w:val="00786EA4"/>
    <w:rsid w:val="0084364B"/>
    <w:rsid w:val="00913695"/>
    <w:rsid w:val="00985BFE"/>
    <w:rsid w:val="00B32349"/>
    <w:rsid w:val="00BE4AE1"/>
    <w:rsid w:val="00C81B85"/>
    <w:rsid w:val="00CC25B6"/>
    <w:rsid w:val="00CD7EEB"/>
    <w:rsid w:val="00D47C43"/>
    <w:rsid w:val="00DA36D9"/>
    <w:rsid w:val="00DA7B88"/>
    <w:rsid w:val="00E006AE"/>
    <w:rsid w:val="00F235B0"/>
    <w:rsid w:val="00F3611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C919"/>
  <w15:chartTrackingRefBased/>
  <w15:docId w15:val="{B8AABACA-D1D3-4159-9D85-FCA7558B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mension-position-code">
    <w:name w:val="dimension-position-code"/>
    <w:basedOn w:val="DefaultParagraphFont"/>
    <w:rsid w:val="00C81B85"/>
  </w:style>
  <w:style w:type="paragraph" w:styleId="Revision">
    <w:name w:val="Revision"/>
    <w:hidden/>
    <w:uiPriority w:val="99"/>
    <w:semiHidden/>
    <w:rsid w:val="00706FCE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549</Words>
  <Characters>3394</Characters>
  <Application>Microsoft Office Word</Application>
  <DocSecurity>0</DocSecurity>
  <Lines>141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 Ioanna (EMPL)</dc:creator>
  <cp:keywords/>
  <dc:description/>
  <cp:lastModifiedBy>RUTKOWSKI Aleksander (EMPL)</cp:lastModifiedBy>
  <cp:revision>8</cp:revision>
  <dcterms:created xsi:type="dcterms:W3CDTF">2024-11-11T09:00:00Z</dcterms:created>
  <dcterms:modified xsi:type="dcterms:W3CDTF">2024-11-11T09:23:00Z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2024-11-09T14:42:55Z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66954ef0-15ff-4cdd-a413-b2d2d6e1d453</vt:lpwstr>
  </property>
  <property fmtid="{D5CDD505-2E9C-101B-9397-08002B2CF9AE}" pid="8" name="MSIP_Label_6bd9ddd1-4d20-43f6-abfa-fc3c07406f94_ContentBits">
    <vt:lpwstr>0</vt:lpwstr>
  </property>
</Properties>
</file>